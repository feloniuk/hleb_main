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C6" w:rsidRPr="00E57ABD" w:rsidRDefault="005750C6" w:rsidP="000736CD">
      <w:pPr>
        <w:pStyle w:val="2"/>
        <w:spacing w:before="0" w:line="360" w:lineRule="auto"/>
        <w:ind w:left="0" w:right="844"/>
        <w:rPr>
          <w:sz w:val="32"/>
        </w:rPr>
      </w:pPr>
      <w:r w:rsidRPr="00E57ABD">
        <w:rPr>
          <w:sz w:val="32"/>
        </w:rPr>
        <w:t xml:space="preserve">Розділ 9. </w:t>
      </w:r>
      <w:bookmarkStart w:id="0" w:name="_GoBack"/>
      <w:r w:rsidRPr="00E57ABD">
        <w:rPr>
          <w:sz w:val="32"/>
        </w:rPr>
        <w:t>Обґрунтування економічної доцільності розробки програмного забезпечення</w:t>
      </w:r>
      <w:bookmarkEnd w:id="0"/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цьому розділі розглянуто методику та специфіку розрахунку економічної ефективності проекту автоматизації хлібопекарського виробництва. В основі опису економічної ефективності лежать зіставлення існуючих бізнес-процесів та бізнес-процесів, які впроваджуються. В даному випадку під існуючим процесом мається на увазі методика занесення в базу даних про хлібобулочну продукцію, яку використовували б працівники, якщо не було б автоматизованого рішення задачі. Працівники виробничого та складського відділів повинні були б вручну заносити інформацію про замовлення на хлібобулочну продукцію, товарно-транспортні накладні і т.п., вести облік замовлень, готової продукції та інше. Хоча персоналу в розглянутому хлібопекарському підприємстві небагато, проте, ця робота все одно займає значну кількість часу. За допомогою автоматизації ці операції виконуються за декілька хвилин.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Ефективність — одне з найбільш загальних економічних понять, яке не має поки, мабуть, єдиного загальновизнаного визначення для хлібопекарської галузі. Це одна з можливих характеристик якості системи управління виробництвом хлібобулочної продукції, а саме, її характеристика з точки зору співвідношення витрат і результатів функціонування системи. Надалі будемо розуміти під економічною ефективністю міру співвідношення витрат і результатів функціонування хлібопекарського підприємства.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Економічна ефективність проекту автоматизації хлібопекарського виробництва складається з двох складових:</w:t>
      </w:r>
    </w:p>
    <w:p w:rsidR="000736CD" w:rsidRPr="000736CD" w:rsidRDefault="000736CD" w:rsidP="000736C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непрямий ефект</w:t>
      </w:r>
    </w:p>
    <w:p w:rsidR="000736CD" w:rsidRPr="000736CD" w:rsidRDefault="000736CD" w:rsidP="000736C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прямий ефект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Непрямий ефект характеризується збільшенням прибутку від реалізації хлібобулочної продукції, залученням більшої кількості покупців хлібобулочних виробів, зниженням витрат на сировину і матеріали для виробництва хліба.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Прямий ефект характеризується зниженням трудових і вартісних показників виробництва хлібобулочної продукції.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 автоматизації програмного продукту для хлібопекарського підприємства ТОВ «Одеський коровай» були поставлені такі цілі:</w:t>
      </w:r>
    </w:p>
    <w:p w:rsidR="000736CD" w:rsidRPr="000736CD" w:rsidRDefault="000736CD" w:rsidP="000736C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Автоматизація формування замовлень клієнтів на хлібобулочну продукцію</w:t>
      </w:r>
    </w:p>
    <w:p w:rsidR="000736CD" w:rsidRPr="000736CD" w:rsidRDefault="000736CD" w:rsidP="000736C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Автоматизація формування розрахунку вартості замовлення хлібобулочних виробів</w:t>
      </w:r>
    </w:p>
    <w:p w:rsidR="000736CD" w:rsidRPr="000736CD" w:rsidRDefault="000736CD" w:rsidP="000736C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Автоматизоване представлення даних вхідних замовлень на хлібобулочну продукцію</w:t>
      </w:r>
    </w:p>
    <w:p w:rsidR="000736CD" w:rsidRPr="000736CD" w:rsidRDefault="000736CD" w:rsidP="000736C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Автоматизований аналіз виробничих потужностей для виробництва хліба</w:t>
      </w:r>
    </w:p>
    <w:p w:rsidR="000736CD" w:rsidRPr="000736CD" w:rsidRDefault="000736CD" w:rsidP="000736C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Автоматизований аналіз і розрахунок витрат сировини для виробництва хлібобулочних виробів</w:t>
      </w:r>
    </w:p>
    <w:p w:rsidR="000736CD" w:rsidRPr="000736CD" w:rsidRDefault="000736CD" w:rsidP="000736C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Автоматизований аналіз продажів хлібопекарської продукції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Розроблене ПЗ для хлібопекарського виробництва повинно забезпечити зменшення адміністративних витрат на 14% і на 1,9% інші операційні витрати.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Результатами автоматизації хлібопекарського виробництва є:</w:t>
      </w:r>
    </w:p>
    <w:p w:rsidR="000736CD" w:rsidRPr="000736CD" w:rsidRDefault="000736CD" w:rsidP="000736C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часу виконання процесу складання замовлення клієнтів на хлібобулочну продукцію;</w:t>
      </w:r>
    </w:p>
    <w:p w:rsidR="000736CD" w:rsidRPr="000736CD" w:rsidRDefault="000736CD" w:rsidP="000736C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часу на прийом та підтвердження цих замовлень на хлібобулочні вироби;</w:t>
      </w:r>
    </w:p>
    <w:p w:rsidR="000736CD" w:rsidRPr="000736CD" w:rsidRDefault="000736CD" w:rsidP="000736C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часу на формування звітів та накладних для хлібобулочної продукції;</w:t>
      </w:r>
    </w:p>
    <w:p w:rsidR="000736CD" w:rsidRPr="000736CD" w:rsidRDefault="000736CD" w:rsidP="000736C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помилок при заповнюванні документів на хлібобулочні вироби;</w:t>
      </w:r>
    </w:p>
    <w:p w:rsidR="000736CD" w:rsidRPr="000736CD" w:rsidRDefault="000736CD" w:rsidP="000736C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уникнення втрат інформації в разі втрати документів про хлібобулочну продукцію;</w:t>
      </w:r>
    </w:p>
    <w:p w:rsidR="000736CD" w:rsidRPr="000736CD" w:rsidRDefault="000736CD" w:rsidP="000736C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швидкий і легкий пошук інформації про хлібобулочні вироби;</w:t>
      </w:r>
    </w:p>
    <w:p w:rsidR="000736CD" w:rsidRPr="000736CD" w:rsidRDefault="000736CD" w:rsidP="000736C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єдина централізована база для зберігання всіх видів документів хлібопекарського підприємства.</w:t>
      </w:r>
    </w:p>
    <w:p w:rsidR="000736CD" w:rsidRPr="000736CD" w:rsidRDefault="000736CD" w:rsidP="000736CD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інвестиційних витрат на модернізацію системи автоматизації хлібопекарського виробництва: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Вхідні дані:</w:t>
      </w:r>
    </w:p>
    <w:p w:rsidR="000736CD" w:rsidRPr="000736CD" w:rsidRDefault="000736CD" w:rsidP="000736CD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Потужність комп'ютера: 1,1 кВт/год (П</w:t>
      </w:r>
      <w:del w:id="1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ком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:rsidR="000736CD" w:rsidRPr="000736CD" w:rsidRDefault="000736CD" w:rsidP="000736CD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Тариф на електроенергію: 1,68 грн за кВт/год (Т</w:t>
      </w:r>
      <w:del w:id="2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ел-ен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:rsidR="000736CD" w:rsidRPr="000736CD" w:rsidRDefault="000736CD" w:rsidP="000736CD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на роздрукування: 0,50 коп./1лист (В</w:t>
      </w:r>
      <w:del w:id="3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друк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:rsidR="000736CD" w:rsidRPr="000736CD" w:rsidRDefault="000736CD" w:rsidP="000736CD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Заробітна плата(ЗП) програміста PHP для хлібопекарського ПЗ: 50 грн/год.</w:t>
      </w:r>
    </w:p>
    <w:p w:rsidR="000736CD" w:rsidRPr="000736CD" w:rsidRDefault="000736CD" w:rsidP="000736CD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 роботи (ЧР) ЕОМ на розробку програмного засобу для хлібопекарського підприємства — 8 годин/день, 5 днів/тиждень, протягом 4 тижнів.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коштів на розробку ПЗ для хлібопекарського виробництва: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Час роботи на розробку ПЗ для хлібопекарського підприємства: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ЧР = 8 × 5 × 4 = 160 (год);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на електроенергію для розробки ПЗ: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</w:t>
      </w:r>
      <w:del w:id="4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ел-ен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ЧР × П</w:t>
      </w:r>
      <w:del w:id="5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ком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× Т</w:t>
      </w:r>
      <w:del w:id="6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ел-ен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160 × 1,1 × 1,68 = 296 (грн);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на ЗП програміста без урахування єдиного соціального внеску: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ЗП</w:t>
      </w:r>
      <w:del w:id="7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без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єсв~ = 50 × 160 = 8000 (грн.)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єдиного соціального внеску (22%):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ЄСВ = 8000 × 0.22 = 1 760 (грн.);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ЗП з урахуванням єдиного соціально внеску: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ЗП</w:t>
      </w:r>
      <w:del w:id="8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єсв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8 000 + 1 760 = 9 760 (грн.);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на роздрукування документації для хлібопекарського ПЗ: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</w:t>
      </w:r>
      <w:del w:id="9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друк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110 × 0,50 = 55(грн.);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Загальні витрати на розробку ПЗ для хлібопекарського підприємства: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</w:t>
      </w:r>
      <w:del w:id="10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пз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В</w:t>
      </w:r>
      <w:del w:id="11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ел-ен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В</w:t>
      </w:r>
      <w:del w:id="12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зп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В</w:t>
      </w:r>
      <w:del w:id="13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друк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296 + 9 760 + 50 = 10 106 (грн.);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Стартові інвестиції для розробки ПЗ хлібопекарського підприємства: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ІС</w:t>
      </w:r>
      <w:del w:id="14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розробки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В</w:t>
      </w:r>
      <w:del w:id="15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пз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10 106 (грн.);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Визначаємо вартість комплексу засобів автоматизації для хлібопекарського виробництва: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Сканер штрих кодів JEPOD JP-A2 безпровідний для хлібобулочної продукції - 800(грн). Ц</w:t>
      </w:r>
      <w:del w:id="16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опт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800 (грн); Ц</w:t>
      </w:r>
      <w:del w:id="17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пр1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Ц</w:t>
      </w:r>
      <w:del w:id="18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опт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× (1+ПДВ) = 800 × (1+0,2) = 960(грн)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Камера відео-нагляду за складом хлібобулочної продукції: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IP-камера Hikvision DS-2CD1002-I для хлібопекарського підприємства - 1300грн Ц</w:t>
      </w:r>
      <w:del w:id="19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опт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1300 (грн); Ц</w:t>
      </w:r>
      <w:del w:id="20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пр2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Ц</w:t>
      </w:r>
      <w:del w:id="21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опт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× (1+ПДВ) = 1300 × (1+0,2) = 1 560 (грн)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Загальна ціна придбаних засобів автоматизації хлібопекарського виробництва: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</w:t>
      </w:r>
      <w:del w:id="22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прсар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960 + 1 560 = 2 520(грн)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Розмір первинних інвестицій для модернізації системи управління хлібопекарським виробництвом: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ІС</w:t>
      </w:r>
      <w:del w:id="23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КТЗ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Ц</w:t>
      </w:r>
      <w:del w:id="24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прсар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× 1,165 = 2 520 × 1,165 = 2 936(грн)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Загальні стартові інвестиції для автоматизації хлібопекарського підприємства: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ІС</w:t>
      </w:r>
      <w:del w:id="25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заг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ІС</w:t>
      </w:r>
      <w:del w:id="26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розроб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ІС</w:t>
      </w:r>
      <w:del w:id="27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ктз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10 106 + 2 936 = 13 042(грн)</w:t>
      </w:r>
    </w:p>
    <w:p w:rsidR="000736CD" w:rsidRPr="000736CD" w:rsidRDefault="000736CD" w:rsidP="000736C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Зміна витрат на утримання та експлуатацію обладнання хлібопекарського підприємства: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ΔВ</w:t>
      </w:r>
      <w:del w:id="28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асар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ІС</w:t>
      </w:r>
      <w:del w:id="29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заг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× Н</w:t>
      </w:r>
      <w:del w:id="30" w:author="Unknown">
        <w:r w:rsidRPr="000736CD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delText>ра1у</w:delText>
        </w:r>
      </w:del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13 042 × 0,5 = 6 521(грн.)</w:t>
      </w:r>
    </w:p>
    <w:p w:rsidR="000736CD" w:rsidRPr="000736CD" w:rsidRDefault="000736CD" w:rsidP="000736CD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змін основних показників діяльності хлібопекарського підприємства: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Показники діяльності хлібопекарського підприємства відображають ефективність використання основних засобів та інших необоротних активів для виробництва хлібобулочної продукції.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 даній роботі основними показниками хлібопекарського підприємства є:</w:t>
      </w:r>
    </w:p>
    <w:p w:rsidR="000736CD" w:rsidRPr="000736CD" w:rsidRDefault="000736CD" w:rsidP="000736CD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Адміністративні витрати хлібопекарського підприємства — 210 000(грн);</w:t>
      </w:r>
    </w:p>
    <w:p w:rsidR="000736CD" w:rsidRPr="000736CD" w:rsidRDefault="000736CD" w:rsidP="000736CD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Інші операційні витрати виробництва хлібобулочної продукції — 110 000(грн);</w:t>
      </w:r>
    </w:p>
    <w:p w:rsidR="000736CD" w:rsidRPr="000736CD" w:rsidRDefault="000736CD" w:rsidP="000736C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0736CD">
        <w:rPr>
          <w:b/>
          <w:bCs/>
          <w:sz w:val="28"/>
          <w:szCs w:val="28"/>
          <w:lang w:eastAsia="ru-RU"/>
        </w:rPr>
        <w:t>Зменшення адміністративних витрат хлібопекарського підприємства на 14%:</w:t>
      </w:r>
      <w:r w:rsidRPr="000736CD">
        <w:rPr>
          <w:sz w:val="28"/>
          <w:szCs w:val="28"/>
          <w:lang w:eastAsia="ru-RU"/>
        </w:rPr>
        <w:t xml:space="preserve"> ΔВ</w:t>
      </w:r>
      <w:del w:id="31" w:author="Unknown">
        <w:r w:rsidRPr="000736CD">
          <w:rPr>
            <w:sz w:val="28"/>
            <w:szCs w:val="28"/>
            <w:lang w:eastAsia="ru-RU"/>
          </w:rPr>
          <w:delText>ад</w:delText>
        </w:r>
      </w:del>
      <w:r w:rsidRPr="000736CD">
        <w:rPr>
          <w:sz w:val="28"/>
          <w:szCs w:val="28"/>
          <w:lang w:eastAsia="ru-RU"/>
        </w:rPr>
        <w:t xml:space="preserve"> = 210000 × (-0,14) = -29 400(грн)</w:t>
      </w:r>
    </w:p>
    <w:p w:rsidR="000736CD" w:rsidRPr="000736CD" w:rsidRDefault="000736CD" w:rsidP="000736C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0736CD">
        <w:rPr>
          <w:b/>
          <w:bCs/>
          <w:sz w:val="28"/>
          <w:szCs w:val="28"/>
          <w:lang w:eastAsia="ru-RU"/>
        </w:rPr>
        <w:t xml:space="preserve">Зменшення інших операційних витрат хлібопекарського </w:t>
      </w:r>
      <w:r w:rsidRPr="000736CD">
        <w:rPr>
          <w:b/>
          <w:bCs/>
          <w:sz w:val="28"/>
          <w:szCs w:val="28"/>
          <w:lang w:eastAsia="ru-RU"/>
        </w:rPr>
        <w:lastRenderedPageBreak/>
        <w:t>виробництва на 1,9%:</w:t>
      </w:r>
      <w:r w:rsidRPr="000736CD">
        <w:rPr>
          <w:sz w:val="28"/>
          <w:szCs w:val="28"/>
          <w:lang w:eastAsia="ru-RU"/>
        </w:rPr>
        <w:t xml:space="preserve"> ΔВ</w:t>
      </w:r>
      <w:del w:id="32" w:author="Unknown">
        <w:r w:rsidRPr="000736CD">
          <w:rPr>
            <w:sz w:val="28"/>
            <w:szCs w:val="28"/>
            <w:lang w:eastAsia="ru-RU"/>
          </w:rPr>
          <w:delText>ов</w:delText>
        </w:r>
      </w:del>
      <w:r w:rsidRPr="000736CD">
        <w:rPr>
          <w:sz w:val="28"/>
          <w:szCs w:val="28"/>
          <w:lang w:eastAsia="ru-RU"/>
        </w:rPr>
        <w:t xml:space="preserve"> = 110 000 × (-0,019) = -2 090(грн)</w:t>
      </w:r>
    </w:p>
    <w:p w:rsidR="000736CD" w:rsidRPr="000736CD" w:rsidRDefault="000736CD" w:rsidP="000736C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0736CD">
        <w:rPr>
          <w:b/>
          <w:bCs/>
          <w:sz w:val="28"/>
          <w:szCs w:val="28"/>
          <w:lang w:eastAsia="ru-RU"/>
        </w:rPr>
        <w:t>Зміна повної собівартості хлібобулочної продукції:</w:t>
      </w:r>
      <w:r w:rsidRPr="000736CD">
        <w:rPr>
          <w:sz w:val="28"/>
          <w:szCs w:val="28"/>
          <w:lang w:eastAsia="ru-RU"/>
        </w:rPr>
        <w:t xml:space="preserve"> ΔС = ΔВ</w:t>
      </w:r>
      <w:del w:id="33" w:author="Unknown">
        <w:r w:rsidRPr="000736CD">
          <w:rPr>
            <w:sz w:val="28"/>
            <w:szCs w:val="28"/>
            <w:lang w:eastAsia="ru-RU"/>
          </w:rPr>
          <w:delText>ад</w:delText>
        </w:r>
      </w:del>
      <w:r w:rsidRPr="000736CD">
        <w:rPr>
          <w:sz w:val="28"/>
          <w:szCs w:val="28"/>
          <w:lang w:eastAsia="ru-RU"/>
        </w:rPr>
        <w:t xml:space="preserve"> + ΔВ</w:t>
      </w:r>
      <w:del w:id="34" w:author="Unknown">
        <w:r w:rsidRPr="000736CD">
          <w:rPr>
            <w:sz w:val="28"/>
            <w:szCs w:val="28"/>
            <w:lang w:eastAsia="ru-RU"/>
          </w:rPr>
          <w:delText>ов</w:delText>
        </w:r>
      </w:del>
      <w:r w:rsidRPr="000736CD">
        <w:rPr>
          <w:sz w:val="28"/>
          <w:szCs w:val="28"/>
          <w:lang w:eastAsia="ru-RU"/>
        </w:rPr>
        <w:t xml:space="preserve"> + ΔВ</w:t>
      </w:r>
      <w:del w:id="35" w:author="Unknown">
        <w:r w:rsidRPr="000736CD">
          <w:rPr>
            <w:sz w:val="28"/>
            <w:szCs w:val="28"/>
            <w:lang w:eastAsia="ru-RU"/>
          </w:rPr>
          <w:delText>асар</w:delText>
        </w:r>
      </w:del>
      <w:r w:rsidRPr="000736CD">
        <w:rPr>
          <w:sz w:val="28"/>
          <w:szCs w:val="28"/>
          <w:lang w:eastAsia="ru-RU"/>
        </w:rPr>
        <w:t xml:space="preserve"> = (-29 400) + (-2 090) + 6 521 = -24 969(грн)</w:t>
      </w:r>
    </w:p>
    <w:p w:rsidR="000736CD" w:rsidRPr="000736CD" w:rsidRDefault="000736CD" w:rsidP="000736C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0736CD">
        <w:rPr>
          <w:b/>
          <w:bCs/>
          <w:sz w:val="28"/>
          <w:szCs w:val="28"/>
          <w:lang w:eastAsia="ru-RU"/>
        </w:rPr>
        <w:t>Приріст прибутку від виробництва хлібобулочної продукції:</w:t>
      </w:r>
      <w:r w:rsidRPr="000736CD">
        <w:rPr>
          <w:sz w:val="28"/>
          <w:szCs w:val="28"/>
          <w:lang w:eastAsia="ru-RU"/>
        </w:rPr>
        <w:t xml:space="preserve"> ΔП = -ΔС = -(-24 969) = 24 969 (грн)</w:t>
      </w:r>
    </w:p>
    <w:p w:rsidR="000736CD" w:rsidRPr="000736CD" w:rsidRDefault="000736CD" w:rsidP="000736C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0736CD">
        <w:rPr>
          <w:b/>
          <w:bCs/>
          <w:sz w:val="28"/>
          <w:szCs w:val="28"/>
          <w:lang w:eastAsia="ru-RU"/>
        </w:rPr>
        <w:t>Приріст чистого прибутку хлібопекарського підприємства:</w:t>
      </w:r>
      <w:r w:rsidRPr="000736CD">
        <w:rPr>
          <w:sz w:val="28"/>
          <w:szCs w:val="28"/>
          <w:lang w:eastAsia="ru-RU"/>
        </w:rPr>
        <w:t xml:space="preserve"> ΔЧП = (ΔП - ΔВ</w:t>
      </w:r>
      <w:del w:id="36" w:author="Unknown">
        <w:r w:rsidRPr="000736CD">
          <w:rPr>
            <w:sz w:val="28"/>
            <w:szCs w:val="28"/>
            <w:lang w:eastAsia="ru-RU"/>
          </w:rPr>
          <w:delText>асар</w:delText>
        </w:r>
      </w:del>
      <w:r w:rsidRPr="000736CD">
        <w:rPr>
          <w:sz w:val="28"/>
          <w:szCs w:val="28"/>
          <w:lang w:eastAsia="ru-RU"/>
        </w:rPr>
        <w:t>) × (1 - П</w:t>
      </w:r>
      <w:del w:id="37" w:author="Unknown">
        <w:r w:rsidRPr="000736CD">
          <w:rPr>
            <w:sz w:val="28"/>
            <w:szCs w:val="28"/>
            <w:lang w:eastAsia="ru-RU"/>
          </w:rPr>
          <w:delText>пр</w:delText>
        </w:r>
      </w:del>
      <w:r w:rsidRPr="000736CD">
        <w:rPr>
          <w:sz w:val="28"/>
          <w:szCs w:val="28"/>
          <w:lang w:eastAsia="ru-RU"/>
        </w:rPr>
        <w:t>) = (24 969 - 6 521) × (1 - 0,18) = 18 448 × 0,82 = 15 128(грн)</w:t>
      </w:r>
    </w:p>
    <w:p w:rsidR="000736CD" w:rsidRPr="000736CD" w:rsidRDefault="000736CD" w:rsidP="000736C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0736CD">
        <w:rPr>
          <w:b/>
          <w:bCs/>
          <w:sz w:val="28"/>
          <w:szCs w:val="28"/>
          <w:lang w:eastAsia="ru-RU"/>
        </w:rPr>
        <w:t>Чистий грошовий потік хлібопекарського підприємства:</w:t>
      </w:r>
      <w:r w:rsidRPr="000736CD">
        <w:rPr>
          <w:sz w:val="28"/>
          <w:szCs w:val="28"/>
          <w:lang w:eastAsia="ru-RU"/>
        </w:rPr>
        <w:t xml:space="preserve"> ЧГП = ΔЧП + ΔВ</w:t>
      </w:r>
      <w:del w:id="38" w:author="Unknown">
        <w:r w:rsidRPr="000736CD">
          <w:rPr>
            <w:sz w:val="28"/>
            <w:szCs w:val="28"/>
            <w:lang w:eastAsia="ru-RU"/>
          </w:rPr>
          <w:delText>асар</w:delText>
        </w:r>
      </w:del>
      <w:r w:rsidRPr="000736CD">
        <w:rPr>
          <w:sz w:val="28"/>
          <w:szCs w:val="28"/>
          <w:lang w:eastAsia="ru-RU"/>
        </w:rPr>
        <w:t xml:space="preserve"> = 15 128 + 6 521 = 21 649(грн)</w:t>
      </w:r>
    </w:p>
    <w:p w:rsidR="000736CD" w:rsidRPr="000736CD" w:rsidRDefault="000736CD" w:rsidP="000736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Висновок:</w:t>
      </w:r>
      <w:r w:rsidRPr="0007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Наші розрахунки показали, що інвестиції в проект автоматизації хлібопекарського виробництва доцільні, так як чистий прибуток і чистий грошовий потік підприємства ТОВ «Одеський коровай» за рахунок впровадження ПЗ для автоматизації виробництва хлібобулочної продукції більше нуля і дорівнюють ΔЧП = 15 128 (грн); ЧГП = 21 649(грн).</w:t>
      </w:r>
    </w:p>
    <w:p w:rsidR="004020E0" w:rsidRPr="00E57ABD" w:rsidRDefault="004020E0" w:rsidP="00E57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020E0" w:rsidRPr="00E57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FEB"/>
    <w:multiLevelType w:val="hybridMultilevel"/>
    <w:tmpl w:val="F120F1E2"/>
    <w:lvl w:ilvl="0" w:tplc="212E5CFC">
      <w:numFmt w:val="bullet"/>
      <w:lvlText w:val=""/>
      <w:lvlJc w:val="left"/>
      <w:pPr>
        <w:ind w:left="3118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E22438C">
      <w:numFmt w:val="bullet"/>
      <w:lvlText w:val="•"/>
      <w:lvlJc w:val="left"/>
      <w:pPr>
        <w:ind w:left="3998" w:hanging="708"/>
      </w:pPr>
      <w:rPr>
        <w:rFonts w:hint="default"/>
        <w:lang w:val="uk-UA" w:eastAsia="en-US" w:bidi="ar-SA"/>
      </w:rPr>
    </w:lvl>
    <w:lvl w:ilvl="2" w:tplc="AD9E189E">
      <w:numFmt w:val="bullet"/>
      <w:lvlText w:val="•"/>
      <w:lvlJc w:val="left"/>
      <w:pPr>
        <w:ind w:left="4877" w:hanging="708"/>
      </w:pPr>
      <w:rPr>
        <w:rFonts w:hint="default"/>
        <w:lang w:val="uk-UA" w:eastAsia="en-US" w:bidi="ar-SA"/>
      </w:rPr>
    </w:lvl>
    <w:lvl w:ilvl="3" w:tplc="A490BA54">
      <w:numFmt w:val="bullet"/>
      <w:lvlText w:val="•"/>
      <w:lvlJc w:val="left"/>
      <w:pPr>
        <w:ind w:left="5755" w:hanging="708"/>
      </w:pPr>
      <w:rPr>
        <w:rFonts w:hint="default"/>
        <w:lang w:val="uk-UA" w:eastAsia="en-US" w:bidi="ar-SA"/>
      </w:rPr>
    </w:lvl>
    <w:lvl w:ilvl="4" w:tplc="AC8628A0">
      <w:numFmt w:val="bullet"/>
      <w:lvlText w:val="•"/>
      <w:lvlJc w:val="left"/>
      <w:pPr>
        <w:ind w:left="6634" w:hanging="708"/>
      </w:pPr>
      <w:rPr>
        <w:rFonts w:hint="default"/>
        <w:lang w:val="uk-UA" w:eastAsia="en-US" w:bidi="ar-SA"/>
      </w:rPr>
    </w:lvl>
    <w:lvl w:ilvl="5" w:tplc="C49C3B76">
      <w:numFmt w:val="bullet"/>
      <w:lvlText w:val="•"/>
      <w:lvlJc w:val="left"/>
      <w:pPr>
        <w:ind w:left="7513" w:hanging="708"/>
      </w:pPr>
      <w:rPr>
        <w:rFonts w:hint="default"/>
        <w:lang w:val="uk-UA" w:eastAsia="en-US" w:bidi="ar-SA"/>
      </w:rPr>
    </w:lvl>
    <w:lvl w:ilvl="6" w:tplc="7A581770">
      <w:numFmt w:val="bullet"/>
      <w:lvlText w:val="•"/>
      <w:lvlJc w:val="left"/>
      <w:pPr>
        <w:ind w:left="8391" w:hanging="708"/>
      </w:pPr>
      <w:rPr>
        <w:rFonts w:hint="default"/>
        <w:lang w:val="uk-UA" w:eastAsia="en-US" w:bidi="ar-SA"/>
      </w:rPr>
    </w:lvl>
    <w:lvl w:ilvl="7" w:tplc="6D3C15D2">
      <w:numFmt w:val="bullet"/>
      <w:lvlText w:val="•"/>
      <w:lvlJc w:val="left"/>
      <w:pPr>
        <w:ind w:left="9270" w:hanging="708"/>
      </w:pPr>
      <w:rPr>
        <w:rFonts w:hint="default"/>
        <w:lang w:val="uk-UA" w:eastAsia="en-US" w:bidi="ar-SA"/>
      </w:rPr>
    </w:lvl>
    <w:lvl w:ilvl="8" w:tplc="7D0A6372">
      <w:numFmt w:val="bullet"/>
      <w:lvlText w:val="•"/>
      <w:lvlJc w:val="left"/>
      <w:pPr>
        <w:ind w:left="10149" w:hanging="708"/>
      </w:pPr>
      <w:rPr>
        <w:rFonts w:hint="default"/>
        <w:lang w:val="uk-UA" w:eastAsia="en-US" w:bidi="ar-SA"/>
      </w:rPr>
    </w:lvl>
  </w:abstractNum>
  <w:abstractNum w:abstractNumId="1" w15:restartNumberingAfterBreak="0">
    <w:nsid w:val="07BB514F"/>
    <w:multiLevelType w:val="multilevel"/>
    <w:tmpl w:val="FAF6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57866"/>
    <w:multiLevelType w:val="multilevel"/>
    <w:tmpl w:val="6E72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714E"/>
    <w:multiLevelType w:val="multilevel"/>
    <w:tmpl w:val="23F6F9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61AFC"/>
    <w:multiLevelType w:val="multilevel"/>
    <w:tmpl w:val="CE1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37AAB"/>
    <w:multiLevelType w:val="hybridMultilevel"/>
    <w:tmpl w:val="7FB4B8AE"/>
    <w:lvl w:ilvl="0" w:tplc="77AEB644">
      <w:start w:val="1"/>
      <w:numFmt w:val="decimal"/>
      <w:lvlText w:val="%1."/>
      <w:lvlJc w:val="left"/>
      <w:pPr>
        <w:ind w:left="2622" w:hanging="213"/>
        <w:jc w:val="right"/>
      </w:pPr>
      <w:rPr>
        <w:rFonts w:hint="default"/>
        <w:spacing w:val="-1"/>
        <w:w w:val="91"/>
        <w:lang w:val="uk-UA" w:eastAsia="en-US" w:bidi="ar-SA"/>
      </w:rPr>
    </w:lvl>
    <w:lvl w:ilvl="1" w:tplc="E39C6B10">
      <w:numFmt w:val="bullet"/>
      <w:lvlText w:val="•"/>
      <w:lvlJc w:val="left"/>
      <w:pPr>
        <w:ind w:left="3548" w:hanging="213"/>
      </w:pPr>
      <w:rPr>
        <w:rFonts w:hint="default"/>
        <w:lang w:val="uk-UA" w:eastAsia="en-US" w:bidi="ar-SA"/>
      </w:rPr>
    </w:lvl>
    <w:lvl w:ilvl="2" w:tplc="C2B8AD66">
      <w:numFmt w:val="bullet"/>
      <w:lvlText w:val="•"/>
      <w:lvlJc w:val="left"/>
      <w:pPr>
        <w:ind w:left="4477" w:hanging="213"/>
      </w:pPr>
      <w:rPr>
        <w:rFonts w:hint="default"/>
        <w:lang w:val="uk-UA" w:eastAsia="en-US" w:bidi="ar-SA"/>
      </w:rPr>
    </w:lvl>
    <w:lvl w:ilvl="3" w:tplc="D286E716">
      <w:numFmt w:val="bullet"/>
      <w:lvlText w:val="•"/>
      <w:lvlJc w:val="left"/>
      <w:pPr>
        <w:ind w:left="5405" w:hanging="213"/>
      </w:pPr>
      <w:rPr>
        <w:rFonts w:hint="default"/>
        <w:lang w:val="uk-UA" w:eastAsia="en-US" w:bidi="ar-SA"/>
      </w:rPr>
    </w:lvl>
    <w:lvl w:ilvl="4" w:tplc="CCBAA2E4">
      <w:numFmt w:val="bullet"/>
      <w:lvlText w:val="•"/>
      <w:lvlJc w:val="left"/>
      <w:pPr>
        <w:ind w:left="6334" w:hanging="213"/>
      </w:pPr>
      <w:rPr>
        <w:rFonts w:hint="default"/>
        <w:lang w:val="uk-UA" w:eastAsia="en-US" w:bidi="ar-SA"/>
      </w:rPr>
    </w:lvl>
    <w:lvl w:ilvl="5" w:tplc="6D5E4D20">
      <w:numFmt w:val="bullet"/>
      <w:lvlText w:val="•"/>
      <w:lvlJc w:val="left"/>
      <w:pPr>
        <w:ind w:left="7263" w:hanging="213"/>
      </w:pPr>
      <w:rPr>
        <w:rFonts w:hint="default"/>
        <w:lang w:val="uk-UA" w:eastAsia="en-US" w:bidi="ar-SA"/>
      </w:rPr>
    </w:lvl>
    <w:lvl w:ilvl="6" w:tplc="3DE03E9E">
      <w:numFmt w:val="bullet"/>
      <w:lvlText w:val="•"/>
      <w:lvlJc w:val="left"/>
      <w:pPr>
        <w:ind w:left="8191" w:hanging="213"/>
      </w:pPr>
      <w:rPr>
        <w:rFonts w:hint="default"/>
        <w:lang w:val="uk-UA" w:eastAsia="en-US" w:bidi="ar-SA"/>
      </w:rPr>
    </w:lvl>
    <w:lvl w:ilvl="7" w:tplc="808872C4">
      <w:numFmt w:val="bullet"/>
      <w:lvlText w:val="•"/>
      <w:lvlJc w:val="left"/>
      <w:pPr>
        <w:ind w:left="9120" w:hanging="213"/>
      </w:pPr>
      <w:rPr>
        <w:rFonts w:hint="default"/>
        <w:lang w:val="uk-UA" w:eastAsia="en-US" w:bidi="ar-SA"/>
      </w:rPr>
    </w:lvl>
    <w:lvl w:ilvl="8" w:tplc="21E2497C">
      <w:numFmt w:val="bullet"/>
      <w:lvlText w:val="•"/>
      <w:lvlJc w:val="left"/>
      <w:pPr>
        <w:ind w:left="10049" w:hanging="213"/>
      </w:pPr>
      <w:rPr>
        <w:rFonts w:hint="default"/>
        <w:lang w:val="uk-UA" w:eastAsia="en-US" w:bidi="ar-SA"/>
      </w:rPr>
    </w:lvl>
  </w:abstractNum>
  <w:abstractNum w:abstractNumId="6" w15:restartNumberingAfterBreak="0">
    <w:nsid w:val="4D25410B"/>
    <w:multiLevelType w:val="hybridMultilevel"/>
    <w:tmpl w:val="0B52CC20"/>
    <w:lvl w:ilvl="0" w:tplc="6536639A">
      <w:numFmt w:val="bullet"/>
      <w:lvlText w:val=""/>
      <w:lvlJc w:val="left"/>
      <w:pPr>
        <w:ind w:left="170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FF0CF56">
      <w:numFmt w:val="bullet"/>
      <w:lvlText w:val=""/>
      <w:lvlJc w:val="left"/>
      <w:pPr>
        <w:ind w:left="3118" w:hanging="56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AEFA1E42">
      <w:numFmt w:val="bullet"/>
      <w:lvlText w:val="•"/>
      <w:lvlJc w:val="left"/>
      <w:pPr>
        <w:ind w:left="4096" w:hanging="564"/>
      </w:pPr>
      <w:rPr>
        <w:rFonts w:hint="default"/>
        <w:lang w:val="uk-UA" w:eastAsia="en-US" w:bidi="ar-SA"/>
      </w:rPr>
    </w:lvl>
    <w:lvl w:ilvl="3" w:tplc="105AD44A">
      <w:numFmt w:val="bullet"/>
      <w:lvlText w:val="•"/>
      <w:lvlJc w:val="left"/>
      <w:pPr>
        <w:ind w:left="5072" w:hanging="564"/>
      </w:pPr>
      <w:rPr>
        <w:rFonts w:hint="default"/>
        <w:lang w:val="uk-UA" w:eastAsia="en-US" w:bidi="ar-SA"/>
      </w:rPr>
    </w:lvl>
    <w:lvl w:ilvl="4" w:tplc="9684B11A">
      <w:numFmt w:val="bullet"/>
      <w:lvlText w:val="•"/>
      <w:lvlJc w:val="left"/>
      <w:pPr>
        <w:ind w:left="6048" w:hanging="564"/>
      </w:pPr>
      <w:rPr>
        <w:rFonts w:hint="default"/>
        <w:lang w:val="uk-UA" w:eastAsia="en-US" w:bidi="ar-SA"/>
      </w:rPr>
    </w:lvl>
    <w:lvl w:ilvl="5" w:tplc="C38A1F8E">
      <w:numFmt w:val="bullet"/>
      <w:lvlText w:val="•"/>
      <w:lvlJc w:val="left"/>
      <w:pPr>
        <w:ind w:left="7025" w:hanging="564"/>
      </w:pPr>
      <w:rPr>
        <w:rFonts w:hint="default"/>
        <w:lang w:val="uk-UA" w:eastAsia="en-US" w:bidi="ar-SA"/>
      </w:rPr>
    </w:lvl>
    <w:lvl w:ilvl="6" w:tplc="EBEC49DC">
      <w:numFmt w:val="bullet"/>
      <w:lvlText w:val="•"/>
      <w:lvlJc w:val="left"/>
      <w:pPr>
        <w:ind w:left="8001" w:hanging="564"/>
      </w:pPr>
      <w:rPr>
        <w:rFonts w:hint="default"/>
        <w:lang w:val="uk-UA" w:eastAsia="en-US" w:bidi="ar-SA"/>
      </w:rPr>
    </w:lvl>
    <w:lvl w:ilvl="7" w:tplc="E2BE36A8">
      <w:numFmt w:val="bullet"/>
      <w:lvlText w:val="•"/>
      <w:lvlJc w:val="left"/>
      <w:pPr>
        <w:ind w:left="8977" w:hanging="564"/>
      </w:pPr>
      <w:rPr>
        <w:rFonts w:hint="default"/>
        <w:lang w:val="uk-UA" w:eastAsia="en-US" w:bidi="ar-SA"/>
      </w:rPr>
    </w:lvl>
    <w:lvl w:ilvl="8" w:tplc="4F562E1A">
      <w:numFmt w:val="bullet"/>
      <w:lvlText w:val="•"/>
      <w:lvlJc w:val="left"/>
      <w:pPr>
        <w:ind w:left="9953" w:hanging="564"/>
      </w:pPr>
      <w:rPr>
        <w:rFonts w:hint="default"/>
        <w:lang w:val="uk-UA" w:eastAsia="en-US" w:bidi="ar-SA"/>
      </w:rPr>
    </w:lvl>
  </w:abstractNum>
  <w:abstractNum w:abstractNumId="7" w15:restartNumberingAfterBreak="0">
    <w:nsid w:val="53C45CB3"/>
    <w:multiLevelType w:val="multilevel"/>
    <w:tmpl w:val="F3C8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53649"/>
    <w:multiLevelType w:val="multilevel"/>
    <w:tmpl w:val="ADD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62651"/>
    <w:multiLevelType w:val="multilevel"/>
    <w:tmpl w:val="5F22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A3"/>
    <w:rsid w:val="000736CD"/>
    <w:rsid w:val="003D7A57"/>
    <w:rsid w:val="004020E0"/>
    <w:rsid w:val="005750C6"/>
    <w:rsid w:val="00C854A3"/>
    <w:rsid w:val="00D426D8"/>
    <w:rsid w:val="00E5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AB89"/>
  <w15:chartTrackingRefBased/>
  <w15:docId w15:val="{CE317F30-C41F-4657-9089-5C5E5EAF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5750C6"/>
    <w:pPr>
      <w:widowControl w:val="0"/>
      <w:autoSpaceDE w:val="0"/>
      <w:autoSpaceDN w:val="0"/>
      <w:spacing w:before="72" w:after="0" w:line="240" w:lineRule="auto"/>
      <w:ind w:left="1702" w:firstLine="707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750C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5750C6"/>
    <w:pPr>
      <w:widowControl w:val="0"/>
      <w:autoSpaceDE w:val="0"/>
      <w:autoSpaceDN w:val="0"/>
      <w:spacing w:after="0" w:line="240" w:lineRule="auto"/>
      <w:ind w:left="170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750C6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5750C6"/>
    <w:pPr>
      <w:widowControl w:val="0"/>
      <w:autoSpaceDE w:val="0"/>
      <w:autoSpaceDN w:val="0"/>
      <w:spacing w:after="0" w:line="240" w:lineRule="auto"/>
      <w:ind w:left="1702" w:firstLine="707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5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5</cp:revision>
  <dcterms:created xsi:type="dcterms:W3CDTF">2025-05-29T00:04:00Z</dcterms:created>
  <dcterms:modified xsi:type="dcterms:W3CDTF">2025-05-29T21:43:00Z</dcterms:modified>
</cp:coreProperties>
</file>